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7B1445" w:rsidRPr="00B11BFF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lang w:val="en-IN"/>
        </w:rPr>
      </w:pPr>
    </w:p>
    <w:p w14:paraId="750B5F02" w14:textId="49DEFE85" w:rsidR="00DC4926" w:rsidRDefault="00B11BFF" w:rsidP="60E736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8"/>
          <w:szCs w:val="28"/>
        </w:rPr>
      </w:pPr>
      <w:r w:rsidRPr="60E73634">
        <w:rPr>
          <w:b/>
          <w:bCs/>
          <w:color w:val="000000" w:themeColor="text1"/>
          <w:sz w:val="28"/>
          <w:szCs w:val="28"/>
        </w:rPr>
        <w:t>Week 6</w:t>
      </w:r>
      <w:r w:rsidR="00DC4926" w:rsidRPr="60E73634">
        <w:rPr>
          <w:b/>
          <w:bCs/>
          <w:color w:val="000000" w:themeColor="text1"/>
          <w:sz w:val="28"/>
          <w:szCs w:val="28"/>
        </w:rPr>
        <w:t xml:space="preserve">- Programs on </w:t>
      </w:r>
      <w:r w:rsidRPr="60E73634">
        <w:rPr>
          <w:b/>
          <w:bCs/>
          <w:color w:val="000000" w:themeColor="text1"/>
          <w:sz w:val="28"/>
          <w:szCs w:val="28"/>
        </w:rPr>
        <w:t>dictionary and File</w:t>
      </w:r>
      <w:del w:id="0" w:author="RR SH 1O PRASHANTHSAI. AKURATHI" w:date="2021-02-27T08:39:00Z">
        <w:r w:rsidRPr="60E73634" w:rsidDel="00B11BFF">
          <w:rPr>
            <w:b/>
            <w:bCs/>
            <w:color w:val="000000" w:themeColor="text1"/>
            <w:sz w:val="28"/>
            <w:szCs w:val="28"/>
          </w:rPr>
          <w:delText>s</w:delText>
        </w:r>
      </w:del>
    </w:p>
    <w:p w14:paraId="631B6376" w14:textId="0E6CDEC0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1242"/>
        <w:gridCol w:w="9639"/>
      </w:tblGrid>
      <w:tr w:rsidR="006B3DF9" w14:paraId="0DB318EE" w14:textId="77777777" w:rsidTr="008A28DF">
        <w:tc>
          <w:tcPr>
            <w:tcW w:w="1242" w:type="dxa"/>
          </w:tcPr>
          <w:p w14:paraId="5CD9837E" w14:textId="77777777" w:rsidR="006B3DF9" w:rsidRDefault="006B3DF9" w:rsidP="00E748A0">
            <w:r>
              <w:t>Program 1</w:t>
            </w:r>
          </w:p>
        </w:tc>
        <w:tc>
          <w:tcPr>
            <w:tcW w:w="9639" w:type="dxa"/>
          </w:tcPr>
          <w:p w14:paraId="5746F049" w14:textId="77777777" w:rsidR="007A0815" w:rsidRDefault="004131A5" w:rsidP="00B11BFF">
            <w:pPr>
              <w:ind w:left="360"/>
            </w:pPr>
            <w:r w:rsidRPr="004131A5">
              <w:t>Write a program to print a dictionary where the keys are numbers between 1 and 15 and the values are cube of keys.</w:t>
            </w:r>
          </w:p>
        </w:tc>
      </w:tr>
      <w:tr w:rsidR="00D55AD2" w14:paraId="3D563575" w14:textId="77777777" w:rsidTr="008A28DF">
        <w:tc>
          <w:tcPr>
            <w:tcW w:w="1242" w:type="dxa"/>
          </w:tcPr>
          <w:p w14:paraId="0929D661" w14:textId="77777777" w:rsidR="00D55AD2" w:rsidRDefault="00D55AD2" w:rsidP="00E748A0"/>
        </w:tc>
        <w:tc>
          <w:tcPr>
            <w:tcW w:w="9639" w:type="dxa"/>
          </w:tcPr>
          <w:p w14:paraId="3A66B105" w14:textId="77777777" w:rsidR="00D55AD2" w:rsidRDefault="00D55AD2" w:rsidP="00D55AD2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10A1ED8D" w14:textId="262F0A3F" w:rsidR="00D55AD2" w:rsidRPr="00D55AD2" w:rsidRDefault="00D55AD2" w:rsidP="00D55AD2">
            <w:r>
              <w:t>Step 1 =</w:t>
            </w:r>
            <w:r w:rsidRPr="00D55AD2">
              <w:t>take the input from the user</w:t>
            </w:r>
          </w:p>
          <w:p w14:paraId="2F2300CE" w14:textId="3ADF6E68" w:rsidR="00D55AD2" w:rsidRPr="00D55AD2" w:rsidRDefault="00D55AD2" w:rsidP="00D55AD2">
            <w:r>
              <w:t xml:space="preserve">Step 2 = </w:t>
            </w:r>
            <w:r w:rsidRPr="00D55AD2">
              <w:t>open an dictionary</w:t>
            </w:r>
          </w:p>
          <w:p w14:paraId="2511F7A5" w14:textId="185ADD88" w:rsidR="00D55AD2" w:rsidRPr="00D55AD2" w:rsidRDefault="00D55AD2" w:rsidP="00D55AD2">
            <w:pPr>
              <w:rPr>
                <w:b/>
                <w:bCs/>
              </w:rPr>
            </w:pPr>
            <w:r>
              <w:t xml:space="preserve">Step 3 = </w:t>
            </w:r>
            <w:r w:rsidRPr="00D55AD2">
              <w:t>calculate the cube using power</w:t>
            </w:r>
          </w:p>
        </w:tc>
      </w:tr>
      <w:tr w:rsidR="006B3DF9" w14:paraId="0A37501D" w14:textId="77777777" w:rsidTr="008A28DF">
        <w:tc>
          <w:tcPr>
            <w:tcW w:w="1242" w:type="dxa"/>
          </w:tcPr>
          <w:p w14:paraId="5DAB6C7B" w14:textId="77777777" w:rsidR="006B3DF9" w:rsidRDefault="006B3DF9" w:rsidP="00E748A0"/>
        </w:tc>
        <w:tc>
          <w:tcPr>
            <w:tcW w:w="9639" w:type="dxa"/>
          </w:tcPr>
          <w:p w14:paraId="638D8F23" w14:textId="77777777" w:rsidR="004131A5" w:rsidRDefault="00C054F8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Program :</w:t>
            </w:r>
          </w:p>
          <w:p w14:paraId="02EB378F" w14:textId="762ECEA9" w:rsidR="00C054F8" w:rsidRPr="00EE202B" w:rsidRDefault="00C054F8" w:rsidP="004131A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CBB10B8" wp14:editId="1AC0DA09">
                  <wp:extent cx="5269230" cy="565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904" w14:paraId="6A05A809" w14:textId="77777777" w:rsidTr="008A28DF">
        <w:tc>
          <w:tcPr>
            <w:tcW w:w="1242" w:type="dxa"/>
          </w:tcPr>
          <w:p w14:paraId="5A39BBE3" w14:textId="77777777" w:rsidR="00B57904" w:rsidRDefault="00B57904" w:rsidP="00E748A0"/>
        </w:tc>
        <w:tc>
          <w:tcPr>
            <w:tcW w:w="9639" w:type="dxa"/>
          </w:tcPr>
          <w:p w14:paraId="7F89C668" w14:textId="73793F58" w:rsidR="00B57904" w:rsidRDefault="00C054F8" w:rsidP="00062A49">
            <w:r>
              <w:t>Output:</w:t>
            </w:r>
          </w:p>
          <w:p w14:paraId="0D7FF607" w14:textId="3D4C12FD" w:rsidR="00C054F8" w:rsidRDefault="00C054F8" w:rsidP="00062A49">
            <w:r>
              <w:rPr>
                <w:noProof/>
              </w:rPr>
              <w:drawing>
                <wp:inline distT="0" distB="0" distL="0" distR="0" wp14:anchorId="2A8144FC" wp14:editId="42D118A0">
                  <wp:extent cx="5269230" cy="5721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57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8F396" w14:textId="48B915E5" w:rsidR="00C054F8" w:rsidRDefault="00C054F8" w:rsidP="00062A49"/>
        </w:tc>
      </w:tr>
      <w:tr w:rsidR="00B57904" w14:paraId="18CA8ACD" w14:textId="77777777" w:rsidTr="008A28DF">
        <w:tc>
          <w:tcPr>
            <w:tcW w:w="1242" w:type="dxa"/>
          </w:tcPr>
          <w:p w14:paraId="032EDAF2" w14:textId="77777777" w:rsidR="00B57904" w:rsidRDefault="00B57904" w:rsidP="00E748A0">
            <w:r>
              <w:t>Program 2</w:t>
            </w:r>
          </w:p>
        </w:tc>
        <w:tc>
          <w:tcPr>
            <w:tcW w:w="9639" w:type="dxa"/>
          </w:tcPr>
          <w:p w14:paraId="71732FCF" w14:textId="77777777" w:rsidR="004131A5" w:rsidRDefault="004131A5" w:rsidP="004131A5">
            <w:pPr>
              <w:ind w:left="360"/>
            </w:pPr>
            <w:r>
              <w:t>Construct dictionary phone_book with :</w:t>
            </w:r>
          </w:p>
          <w:p w14:paraId="522E0A16" w14:textId="453EA28F" w:rsidR="004131A5" w:rsidRDefault="004131A5" w:rsidP="004131A5">
            <w:pPr>
              <w:ind w:left="360"/>
            </w:pPr>
            <w:r>
              <w:t xml:space="preserve">Key:number of entries,   Values: </w:t>
            </w:r>
            <w:r w:rsidR="008A28DF">
              <w:t>(</w:t>
            </w:r>
            <w:r>
              <w:t>name,</w:t>
            </w:r>
            <w:r w:rsidR="008A28DF">
              <w:t xml:space="preserve"> </w:t>
            </w:r>
            <w:r>
              <w:t>phone</w:t>
            </w:r>
            <w:r w:rsidR="008A28DF">
              <w:t xml:space="preserve"> </w:t>
            </w:r>
            <w:r>
              <w:t>number,</w:t>
            </w:r>
            <w:r w:rsidR="008A28DF">
              <w:t xml:space="preserve"> </w:t>
            </w:r>
            <w:r>
              <w:t>email,</w:t>
            </w:r>
            <w:r w:rsidR="008A28DF">
              <w:t xml:space="preserve"> </w:t>
            </w:r>
            <w:r>
              <w:t>address) and perform the following operations:</w:t>
            </w:r>
          </w:p>
          <w:p w14:paraId="328507A1" w14:textId="1E26B45E" w:rsidR="004131A5" w:rsidRDefault="004131A5" w:rsidP="004131A5">
            <w:pPr>
              <w:ind w:left="360"/>
            </w:pPr>
            <w:r>
              <w:t xml:space="preserve">   i) Add a new number to phone</w:t>
            </w:r>
            <w:r w:rsidR="008A28DF">
              <w:t xml:space="preserve"> </w:t>
            </w:r>
            <w:r>
              <w:t>book</w:t>
            </w:r>
          </w:p>
          <w:p w14:paraId="74C21A5B" w14:textId="2E974CD6" w:rsidR="00127FDA" w:rsidRDefault="004131A5" w:rsidP="004131A5">
            <w:r>
              <w:t xml:space="preserve">  ii)  delete</w:t>
            </w:r>
            <w:r w:rsidR="008A28DF">
              <w:t xml:space="preserve"> number</w:t>
            </w:r>
            <w:r>
              <w:t xml:space="preserve"> from phone book.</w:t>
            </w:r>
          </w:p>
        </w:tc>
      </w:tr>
      <w:tr w:rsidR="00D55AD2" w14:paraId="41EA1FF4" w14:textId="77777777" w:rsidTr="008A28DF">
        <w:tc>
          <w:tcPr>
            <w:tcW w:w="1242" w:type="dxa"/>
          </w:tcPr>
          <w:p w14:paraId="46DE7F38" w14:textId="77777777" w:rsidR="00D55AD2" w:rsidRDefault="00D55AD2" w:rsidP="00E748A0"/>
        </w:tc>
        <w:tc>
          <w:tcPr>
            <w:tcW w:w="9639" w:type="dxa"/>
          </w:tcPr>
          <w:p w14:paraId="28FE2CEB" w14:textId="77777777" w:rsidR="00D55AD2" w:rsidRDefault="00D55AD2" w:rsidP="00D55AD2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  <w:p w14:paraId="3A0DEDBE" w14:textId="6B963032" w:rsidR="00D55AD2" w:rsidRPr="00D55AD2" w:rsidRDefault="00D55AD2" w:rsidP="00D55AD2">
            <w:r>
              <w:t xml:space="preserve">Step 1 = </w:t>
            </w:r>
            <w:r w:rsidRPr="00D55AD2">
              <w:t>given the values</w:t>
            </w:r>
          </w:p>
          <w:p w14:paraId="4366589B" w14:textId="00CDCA3E" w:rsidR="00D55AD2" w:rsidRPr="00D55AD2" w:rsidRDefault="00D55AD2" w:rsidP="00D55AD2">
            <w:r>
              <w:t xml:space="preserve">Step 2 = </w:t>
            </w:r>
            <w:r w:rsidRPr="00D55AD2">
              <w:t>print the phone book</w:t>
            </w:r>
          </w:p>
          <w:p w14:paraId="48621032" w14:textId="799F3FE5" w:rsidR="00D55AD2" w:rsidRPr="00D55AD2" w:rsidRDefault="00D55AD2" w:rsidP="00D55AD2">
            <w:r>
              <w:t xml:space="preserve">Step 3 = </w:t>
            </w:r>
            <w:r w:rsidRPr="00D55AD2">
              <w:t>add a new entry to phonebook</w:t>
            </w:r>
          </w:p>
          <w:p w14:paraId="7514187D" w14:textId="21AA6590" w:rsidR="00D55AD2" w:rsidRPr="00D55AD2" w:rsidRDefault="00D55AD2" w:rsidP="00D55AD2">
            <w:r>
              <w:t xml:space="preserve">Step 4 = </w:t>
            </w:r>
            <w:r w:rsidRPr="00D55AD2">
              <w:t>use del function for deleting</w:t>
            </w:r>
          </w:p>
          <w:p w14:paraId="60C35D96" w14:textId="77777777" w:rsidR="00D55AD2" w:rsidRDefault="00D55AD2" w:rsidP="00D55AD2"/>
        </w:tc>
      </w:tr>
      <w:tr w:rsidR="006B3DF9" w14:paraId="72A3D3EC" w14:textId="77777777" w:rsidTr="008A28DF">
        <w:tc>
          <w:tcPr>
            <w:tcW w:w="1242" w:type="dxa"/>
          </w:tcPr>
          <w:p w14:paraId="0D0B940D" w14:textId="77777777" w:rsidR="006B3DF9" w:rsidRDefault="006B3DF9" w:rsidP="00E748A0"/>
        </w:tc>
        <w:tc>
          <w:tcPr>
            <w:tcW w:w="9639" w:type="dxa"/>
          </w:tcPr>
          <w:p w14:paraId="0E27B00A" w14:textId="74DBA92C" w:rsidR="004131A5" w:rsidRDefault="008A28DF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29F5F027" w14:textId="46DBAE75" w:rsidR="008A28DF" w:rsidRDefault="008A28DF" w:rsidP="004131A5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4C09425" wp14:editId="3A696313">
                  <wp:extent cx="6038850" cy="17767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177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61E4C" w14:textId="77777777" w:rsidR="00446A4A" w:rsidRDefault="00446A4A" w:rsidP="00446A4A"/>
        </w:tc>
      </w:tr>
      <w:tr w:rsidR="00E21C65" w14:paraId="44EAFD9C" w14:textId="77777777" w:rsidTr="008A28DF">
        <w:tc>
          <w:tcPr>
            <w:tcW w:w="1242" w:type="dxa"/>
          </w:tcPr>
          <w:p w14:paraId="4B94D5A5" w14:textId="77777777" w:rsidR="00E21C65" w:rsidRDefault="00E21C65" w:rsidP="00E748A0"/>
        </w:tc>
        <w:tc>
          <w:tcPr>
            <w:tcW w:w="9639" w:type="dxa"/>
          </w:tcPr>
          <w:p w14:paraId="4CA1860C" w14:textId="77777777" w:rsidR="00E21C65" w:rsidRDefault="008A28DF" w:rsidP="00062A49">
            <w:r>
              <w:t>Output :</w:t>
            </w:r>
          </w:p>
          <w:p w14:paraId="3DEEC669" w14:textId="0420B3CB" w:rsidR="008A28DF" w:rsidRDefault="008A28DF" w:rsidP="00062A49">
            <w:r>
              <w:rPr>
                <w:noProof/>
              </w:rPr>
              <w:drawing>
                <wp:inline distT="0" distB="0" distL="0" distR="0" wp14:anchorId="759E2984" wp14:editId="1261C530">
                  <wp:extent cx="6019800" cy="1409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9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72C68505" w14:textId="77777777" w:rsidTr="008A28DF">
        <w:tc>
          <w:tcPr>
            <w:tcW w:w="1242" w:type="dxa"/>
          </w:tcPr>
          <w:p w14:paraId="4AB85EE7" w14:textId="77777777" w:rsidR="00E21C65" w:rsidRDefault="005C3988" w:rsidP="00E748A0">
            <w:r>
              <w:t>Program 3</w:t>
            </w:r>
          </w:p>
        </w:tc>
        <w:tc>
          <w:tcPr>
            <w:tcW w:w="9639" w:type="dxa"/>
          </w:tcPr>
          <w:p w14:paraId="6CC44391" w14:textId="175ADDC0" w:rsidR="00FE1A48" w:rsidRDefault="004131A5" w:rsidP="004131A5">
            <w:r>
              <w:t>Given list of students, marks for phy,</w:t>
            </w:r>
            <w:r w:rsidR="006628C5">
              <w:t xml:space="preserve"> </w:t>
            </w:r>
            <w:r>
              <w:t>chem,</w:t>
            </w:r>
            <w:r w:rsidR="006628C5">
              <w:t xml:space="preserve"> </w:t>
            </w:r>
            <w:r>
              <w:t>maths and biology form a dictionary</w:t>
            </w:r>
            <w:r w:rsidR="006628C5">
              <w:t xml:space="preserve"> </w:t>
            </w:r>
            <w:r>
              <w:t xml:space="preserve">where key is SRN and values </w:t>
            </w:r>
            <w:proofErr w:type="gramStart"/>
            <w:r>
              <w:t>is</w:t>
            </w:r>
            <w:proofErr w:type="gramEnd"/>
            <w:r>
              <w:t xml:space="preserve"> dictionary containing PCMP marks of respective student</w:t>
            </w:r>
            <w:r w:rsidR="00B928A8">
              <w:t>.</w:t>
            </w:r>
          </w:p>
          <w:p w14:paraId="3656B9AB" w14:textId="77777777" w:rsidR="00B928A8" w:rsidRDefault="00B928A8" w:rsidP="004131A5"/>
        </w:tc>
      </w:tr>
      <w:tr w:rsidR="00D55AD2" w14:paraId="08D637F8" w14:textId="77777777" w:rsidTr="008A28DF">
        <w:tc>
          <w:tcPr>
            <w:tcW w:w="1242" w:type="dxa"/>
          </w:tcPr>
          <w:p w14:paraId="68D85242" w14:textId="77777777" w:rsidR="00D55AD2" w:rsidRDefault="00D55AD2" w:rsidP="00E748A0"/>
        </w:tc>
        <w:tc>
          <w:tcPr>
            <w:tcW w:w="9639" w:type="dxa"/>
          </w:tcPr>
          <w:p w14:paraId="007B64CC" w14:textId="77777777" w:rsidR="00D55AD2" w:rsidRDefault="00D55AD2" w:rsidP="00D55AD2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18D6A487" w14:textId="729B979C" w:rsidR="00D55AD2" w:rsidRPr="00D55AD2" w:rsidRDefault="00D55AD2" w:rsidP="00D55AD2">
            <w:r>
              <w:t xml:space="preserve">Step 1 = </w:t>
            </w:r>
            <w:r w:rsidRPr="00D55AD2">
              <w:t>for the given data</w:t>
            </w:r>
          </w:p>
          <w:p w14:paraId="7D728E48" w14:textId="0080C8EA" w:rsidR="00D55AD2" w:rsidRPr="00D55AD2" w:rsidRDefault="00D55AD2" w:rsidP="00D55AD2">
            <w:r>
              <w:t xml:space="preserve">Step 2 = </w:t>
            </w:r>
            <w:r w:rsidRPr="00D55AD2">
              <w:t>use a for function</w:t>
            </w:r>
          </w:p>
          <w:p w14:paraId="4DD894ED" w14:textId="77777777" w:rsidR="00D55AD2" w:rsidRDefault="00D55AD2" w:rsidP="00A5533C">
            <w:pPr>
              <w:rPr>
                <w:b/>
                <w:bCs/>
              </w:rPr>
            </w:pPr>
          </w:p>
        </w:tc>
      </w:tr>
      <w:tr w:rsidR="00E21C65" w14:paraId="45FB0818" w14:textId="77777777" w:rsidTr="008A28DF">
        <w:tc>
          <w:tcPr>
            <w:tcW w:w="1242" w:type="dxa"/>
          </w:tcPr>
          <w:p w14:paraId="049F31CB" w14:textId="77777777" w:rsidR="00E21C65" w:rsidRDefault="00E21C65" w:rsidP="00E748A0"/>
        </w:tc>
        <w:tc>
          <w:tcPr>
            <w:tcW w:w="9639" w:type="dxa"/>
          </w:tcPr>
          <w:p w14:paraId="53128261" w14:textId="4BB297C0" w:rsidR="00A5533C" w:rsidRDefault="008A28DF" w:rsidP="00A5533C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62486C05" w14:textId="62EF0C2B" w:rsidR="00B928A8" w:rsidRPr="00E93585" w:rsidRDefault="000560DF" w:rsidP="00B928A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7B2A810" wp14:editId="77F975A5">
                  <wp:extent cx="4718292" cy="217816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292" cy="21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4101652C" w14:textId="77777777" w:rsidTr="008A28DF">
        <w:tc>
          <w:tcPr>
            <w:tcW w:w="1242" w:type="dxa"/>
          </w:tcPr>
          <w:p w14:paraId="4B99056E" w14:textId="77777777" w:rsidR="00E21C65" w:rsidRDefault="00E21C65" w:rsidP="00E748A0"/>
        </w:tc>
        <w:tc>
          <w:tcPr>
            <w:tcW w:w="9639" w:type="dxa"/>
          </w:tcPr>
          <w:p w14:paraId="19863633" w14:textId="3823329A" w:rsidR="00F01A02" w:rsidRDefault="008A28DF" w:rsidP="00B57904">
            <w:pPr>
              <w:pStyle w:val="BodyText"/>
              <w:spacing w:after="0" w:line="360" w:lineRule="auto"/>
            </w:pPr>
            <w:r>
              <w:t>Output:</w:t>
            </w:r>
          </w:p>
          <w:p w14:paraId="1299C43A" w14:textId="02773FD5" w:rsidR="00F01A02" w:rsidRPr="00230B49" w:rsidRDefault="000560DF" w:rsidP="00B57904">
            <w:pPr>
              <w:pStyle w:val="BodyText"/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76B39027" wp14:editId="4645E537">
                  <wp:extent cx="5983605" cy="8718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1D907564" w14:textId="77777777" w:rsidTr="008A28DF">
        <w:tc>
          <w:tcPr>
            <w:tcW w:w="1242" w:type="dxa"/>
          </w:tcPr>
          <w:p w14:paraId="0798CF40" w14:textId="77777777" w:rsidR="00E21C65" w:rsidRDefault="00EE202B" w:rsidP="00E748A0">
            <w:r>
              <w:t>Program 4</w:t>
            </w:r>
          </w:p>
        </w:tc>
        <w:tc>
          <w:tcPr>
            <w:tcW w:w="9639" w:type="dxa"/>
          </w:tcPr>
          <w:p w14:paraId="72879A22" w14:textId="77777777" w:rsidR="003C3A9A" w:rsidRDefault="003C3A9A" w:rsidP="003C3A9A">
            <w:r>
              <w:t xml:space="preserve">a)Read movie data from mov1.csv file. </w:t>
            </w:r>
            <w:r w:rsidRPr="003C3A9A">
              <w:t>CSV fil</w:t>
            </w:r>
            <w:r>
              <w:t xml:space="preserve">e mov1.csv has three columns c1 has year,c2 has </w:t>
            </w:r>
            <w:r w:rsidRPr="003C3A9A">
              <w:t>rating</w:t>
            </w:r>
            <w:r>
              <w:t>,c3 has movie name.</w:t>
            </w:r>
          </w:p>
          <w:p w14:paraId="072DCAA0" w14:textId="77777777" w:rsidR="003C3A9A" w:rsidRDefault="003C3A9A" w:rsidP="006321F0">
            <w:r>
              <w:t xml:space="preserve">b) </w:t>
            </w:r>
            <w:r w:rsidRPr="003C3A9A">
              <w:t xml:space="preserve">write year of release and movie name </w:t>
            </w:r>
            <w:r w:rsidR="006321F0">
              <w:t xml:space="preserve">from mov1.csv to </w:t>
            </w:r>
            <w:r w:rsidRPr="003C3A9A">
              <w:t>a text file</w:t>
            </w:r>
          </w:p>
        </w:tc>
      </w:tr>
      <w:tr w:rsidR="00D55AD2" w14:paraId="30ABC868" w14:textId="77777777" w:rsidTr="008A28DF">
        <w:tc>
          <w:tcPr>
            <w:tcW w:w="1242" w:type="dxa"/>
          </w:tcPr>
          <w:p w14:paraId="0334AFF0" w14:textId="77777777" w:rsidR="00D55AD2" w:rsidRDefault="00D55AD2" w:rsidP="00E748A0"/>
        </w:tc>
        <w:tc>
          <w:tcPr>
            <w:tcW w:w="9639" w:type="dxa"/>
          </w:tcPr>
          <w:p w14:paraId="10A81FFA" w14:textId="77777777" w:rsidR="00D55AD2" w:rsidRDefault="00D55AD2" w:rsidP="00D55AD2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1CDF7B89" w14:textId="7F365C2C" w:rsidR="00D55AD2" w:rsidRPr="00D55AD2" w:rsidRDefault="00D55AD2" w:rsidP="00D55AD2">
            <w:r>
              <w:t xml:space="preserve">Step 1 = </w:t>
            </w:r>
            <w:r w:rsidRPr="00D55AD2">
              <w:t xml:space="preserve">Take the mov1.csv file then </w:t>
            </w:r>
          </w:p>
          <w:p w14:paraId="4492F5B6" w14:textId="621A9748" w:rsidR="00D55AD2" w:rsidRPr="00D55AD2" w:rsidRDefault="00D55AD2" w:rsidP="00D55AD2">
            <w:r>
              <w:t xml:space="preserve">Step 2 = </w:t>
            </w:r>
            <w:r w:rsidRPr="00D55AD2">
              <w:t xml:space="preserve">read the values </w:t>
            </w:r>
          </w:p>
          <w:p w14:paraId="54E910C5" w14:textId="79C52C5F" w:rsidR="00D55AD2" w:rsidRPr="00D55AD2" w:rsidRDefault="00D55AD2" w:rsidP="00D55AD2">
            <w:r>
              <w:lastRenderedPageBreak/>
              <w:t xml:space="preserve">Step 3 = </w:t>
            </w:r>
            <w:r w:rsidRPr="00D55AD2">
              <w:t>use readline,strip,split function</w:t>
            </w:r>
          </w:p>
          <w:p w14:paraId="174E44A2" w14:textId="77777777" w:rsidR="00D55AD2" w:rsidRDefault="00D55AD2" w:rsidP="003C3A9A"/>
        </w:tc>
      </w:tr>
      <w:tr w:rsidR="00E21C65" w14:paraId="4C5E3166" w14:textId="77777777" w:rsidTr="008A28DF">
        <w:tc>
          <w:tcPr>
            <w:tcW w:w="1242" w:type="dxa"/>
          </w:tcPr>
          <w:p w14:paraId="4DDBEF00" w14:textId="77777777" w:rsidR="00E21C65" w:rsidRDefault="00E21C65" w:rsidP="00E748A0"/>
        </w:tc>
        <w:tc>
          <w:tcPr>
            <w:tcW w:w="9639" w:type="dxa"/>
          </w:tcPr>
          <w:p w14:paraId="5C91C70C" w14:textId="77777777" w:rsidR="006321F0" w:rsidRDefault="007906B9" w:rsidP="007906B9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3CF2D8B6" w14:textId="62CA0A71" w:rsidR="007906B9" w:rsidRPr="00E93585" w:rsidRDefault="007906B9" w:rsidP="007906B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FF6B09" wp14:editId="53F2A1AB">
                  <wp:extent cx="2324219" cy="27560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219" cy="275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14:paraId="0FB78278" w14:textId="77777777" w:rsidTr="008A28DF">
        <w:tc>
          <w:tcPr>
            <w:tcW w:w="1242" w:type="dxa"/>
          </w:tcPr>
          <w:p w14:paraId="1FC39945" w14:textId="77777777" w:rsidR="00E21C65" w:rsidRDefault="00E21C65" w:rsidP="00E748A0"/>
        </w:tc>
        <w:tc>
          <w:tcPr>
            <w:tcW w:w="9639" w:type="dxa"/>
          </w:tcPr>
          <w:p w14:paraId="49301425" w14:textId="0F16CC03" w:rsidR="00E21C65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28061795" w14:textId="3FAE2B6C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17C4AB00" w14:textId="7C9F2832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C9C93E1" wp14:editId="6157B3F2">
                  <wp:extent cx="2343270" cy="18606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270" cy="186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D60BD7" w14:textId="156AA775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E8E9D4" wp14:editId="7E7F4AFC">
                  <wp:extent cx="2984653" cy="85094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653" cy="8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6F2E5" w14:textId="25A08D60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B5C6036" wp14:editId="59ED5DF0">
                  <wp:extent cx="3924502" cy="588040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502" cy="588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B7DD1" w14:textId="023995FC" w:rsidR="007906B9" w:rsidRDefault="007906B9" w:rsidP="00E748A0">
            <w:pPr>
              <w:rPr>
                <w:b/>
                <w:bCs/>
              </w:rPr>
            </w:pPr>
          </w:p>
          <w:p w14:paraId="763B9732" w14:textId="67245146" w:rsidR="007906B9" w:rsidRDefault="007906B9" w:rsidP="00E748A0">
            <w:pPr>
              <w:rPr>
                <w:b/>
                <w:bCs/>
              </w:rPr>
            </w:pPr>
          </w:p>
          <w:p w14:paraId="774EE1CA" w14:textId="485F68D6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0F45C56B" w14:textId="77777777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797B5C6" wp14:editId="678F4DF9">
                  <wp:extent cx="3587934" cy="572164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934" cy="572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9EC95" w14:textId="30CAF29F" w:rsidR="007906B9" w:rsidRDefault="007906B9" w:rsidP="00E748A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F9E9BD7" wp14:editId="6DDEA0A2">
                  <wp:extent cx="2679838" cy="119386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38" cy="119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A9B32" w14:textId="77777777" w:rsidR="007906B9" w:rsidRDefault="007906B9" w:rsidP="00E748A0">
            <w:pPr>
              <w:rPr>
                <w:b/>
                <w:bCs/>
              </w:rPr>
            </w:pPr>
          </w:p>
          <w:p w14:paraId="0562CB0E" w14:textId="042B8A70" w:rsidR="007906B9" w:rsidRPr="00E93585" w:rsidRDefault="007906B9" w:rsidP="00E748A0">
            <w:pPr>
              <w:rPr>
                <w:b/>
                <w:bCs/>
              </w:rPr>
            </w:pPr>
          </w:p>
        </w:tc>
      </w:tr>
      <w:tr w:rsidR="00E21C65" w14:paraId="35AAEB5E" w14:textId="77777777" w:rsidTr="008A28DF">
        <w:tc>
          <w:tcPr>
            <w:tcW w:w="1242" w:type="dxa"/>
          </w:tcPr>
          <w:p w14:paraId="74F55832" w14:textId="77777777" w:rsidR="00E21C65" w:rsidRDefault="00EE202B" w:rsidP="00E748A0">
            <w:r>
              <w:lastRenderedPageBreak/>
              <w:t>Program 5</w:t>
            </w:r>
          </w:p>
        </w:tc>
        <w:tc>
          <w:tcPr>
            <w:tcW w:w="9639" w:type="dxa"/>
          </w:tcPr>
          <w:p w14:paraId="250A11D6" w14:textId="77777777" w:rsidR="00E21C65" w:rsidRPr="00230B49" w:rsidRDefault="006321F0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 w:rsidRPr="006321F0">
              <w:rPr>
                <w:rFonts w:cstheme="minorHAnsi"/>
              </w:rPr>
              <w:t>From file mov1.csv make a dictionary with Key as year and values as name of movies released in that year</w:t>
            </w:r>
            <w:r>
              <w:rPr>
                <w:rFonts w:cstheme="minorHAnsi"/>
              </w:rPr>
              <w:t>.</w:t>
            </w:r>
          </w:p>
        </w:tc>
      </w:tr>
      <w:tr w:rsidR="00E21C65" w:rsidRPr="00E93585" w14:paraId="34CE0A41" w14:textId="77777777" w:rsidTr="008A28DF">
        <w:tc>
          <w:tcPr>
            <w:tcW w:w="1242" w:type="dxa"/>
          </w:tcPr>
          <w:p w14:paraId="62EBF3C5" w14:textId="77777777" w:rsidR="00E21C65" w:rsidRDefault="00E21C65" w:rsidP="00E748A0"/>
        </w:tc>
        <w:tc>
          <w:tcPr>
            <w:tcW w:w="9639" w:type="dxa"/>
          </w:tcPr>
          <w:p w14:paraId="1B94EDA5" w14:textId="36777E96" w:rsidR="00D55AD2" w:rsidRDefault="00D55AD2" w:rsidP="006321F0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753F08F8" w14:textId="7F02D559" w:rsidR="00D55AD2" w:rsidRPr="00D55AD2" w:rsidRDefault="00D55AD2" w:rsidP="00D55AD2">
            <w:r>
              <w:t xml:space="preserve">Step 1 = </w:t>
            </w:r>
            <w:r w:rsidRPr="00D55AD2">
              <w:t xml:space="preserve">read the mov1.csv file </w:t>
            </w:r>
          </w:p>
          <w:p w14:paraId="0E480809" w14:textId="4B026EA8" w:rsidR="00D55AD2" w:rsidRPr="00D55AD2" w:rsidRDefault="00D55AD2" w:rsidP="00D55AD2">
            <w:r>
              <w:t xml:space="preserve">Step 2 = </w:t>
            </w:r>
            <w:r w:rsidRPr="00D55AD2">
              <w:t xml:space="preserve">use for function </w:t>
            </w:r>
          </w:p>
          <w:p w14:paraId="7C68F125" w14:textId="3FC4D2EF" w:rsidR="00D55AD2" w:rsidRPr="00D55AD2" w:rsidRDefault="00D55AD2" w:rsidP="00D55AD2">
            <w:r>
              <w:t xml:space="preserve">Step 3 = </w:t>
            </w:r>
            <w:r w:rsidRPr="00D55AD2">
              <w:t>use if function</w:t>
            </w:r>
          </w:p>
          <w:p w14:paraId="21401324" w14:textId="403E671A" w:rsidR="00D55AD2" w:rsidRPr="00D55AD2" w:rsidRDefault="00D55AD2" w:rsidP="006321F0">
            <w:r>
              <w:t xml:space="preserve">Step 4 = </w:t>
            </w:r>
            <w:r w:rsidRPr="00D55AD2">
              <w:t>use the print function</w:t>
            </w:r>
          </w:p>
          <w:p w14:paraId="586107F9" w14:textId="6457E910" w:rsidR="006321F0" w:rsidRDefault="008A7DC6" w:rsidP="006321F0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6D98A12B" w14:textId="26A2AD48" w:rsidR="008A7DC6" w:rsidRPr="00E93585" w:rsidRDefault="00327DD5" w:rsidP="006321F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9DE6DDC" wp14:editId="517E662D">
                  <wp:extent cx="2387723" cy="14669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723" cy="14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65" w:rsidRPr="00E93585" w14:paraId="2946DB82" w14:textId="77777777" w:rsidTr="008A28DF">
        <w:tc>
          <w:tcPr>
            <w:tcW w:w="1242" w:type="dxa"/>
          </w:tcPr>
          <w:p w14:paraId="5997CC1D" w14:textId="77777777" w:rsidR="00E21C65" w:rsidRDefault="00E21C65" w:rsidP="00E748A0"/>
        </w:tc>
        <w:tc>
          <w:tcPr>
            <w:tcW w:w="9639" w:type="dxa"/>
          </w:tcPr>
          <w:p w14:paraId="3FBBE337" w14:textId="77777777" w:rsidR="00E21C65" w:rsidRDefault="008A7DC6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110FFD37" w14:textId="3189DDE5" w:rsidR="00327DD5" w:rsidRPr="00E93585" w:rsidRDefault="00327DD5" w:rsidP="00851B0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1125803" wp14:editId="474A93EC">
                  <wp:extent cx="5983605" cy="160083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B58" w14:paraId="7958E326" w14:textId="77777777" w:rsidTr="008A28DF">
        <w:tc>
          <w:tcPr>
            <w:tcW w:w="1242" w:type="dxa"/>
          </w:tcPr>
          <w:p w14:paraId="7C0FE8EB" w14:textId="77777777" w:rsidR="004D7B58" w:rsidRPr="00CB5A92" w:rsidRDefault="00036A1E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6</w:t>
            </w:r>
          </w:p>
        </w:tc>
        <w:tc>
          <w:tcPr>
            <w:tcW w:w="9639" w:type="dxa"/>
          </w:tcPr>
          <w:p w14:paraId="1F57A0B4" w14:textId="77777777" w:rsidR="003C3A9A" w:rsidRDefault="003C3A9A" w:rsidP="003C3A9A">
            <w:r>
              <w:t>In the given dictionary find total marks and percentage</w:t>
            </w:r>
          </w:p>
          <w:p w14:paraId="6B1DC5AA" w14:textId="77777777" w:rsidR="004D7B58" w:rsidRDefault="719A2E94" w:rsidP="003C3A9A">
            <w:pPr>
              <w:spacing w:line="360" w:lineRule="auto"/>
            </w:pPr>
            <w:r w:rsidRPr="60E73634">
              <w:rPr>
                <w:b/>
                <w:bCs/>
              </w:rPr>
              <w:t>{'PECS001': {'phy': 79, 'chem'</w:t>
            </w:r>
            <w:r>
              <w:t>: 99, 'mat': 84, 'Bio': 84}, 'PECS015': {'phy': 79, 'chem': 99, 'mat': 84, 'Bio': 84}, 'PECS06</w:t>
            </w:r>
            <w:r w:rsidRPr="60E73634">
              <w:rPr>
                <w:b/>
                <w:bCs/>
              </w:rPr>
              <w:t>5': {'phy': 79, 'chem': 99, 'mat': 84, 'Bio': 84}, 'PECS035': {'phy': 79, 'chem': 99, 'mat': 84, 'Bio': 84}, 'PECS038': {'phy': 79, 'chem': 99, 'mat': 84, 'Bio': 84}}</w:t>
            </w:r>
          </w:p>
        </w:tc>
      </w:tr>
      <w:tr w:rsidR="004D7B58" w14:paraId="6B699379" w14:textId="77777777" w:rsidTr="008A28DF">
        <w:tc>
          <w:tcPr>
            <w:tcW w:w="1242" w:type="dxa"/>
          </w:tcPr>
          <w:p w14:paraId="3FE9F23F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14:paraId="78FDB60F" w14:textId="77777777" w:rsidR="00327DD5" w:rsidRDefault="00327DD5" w:rsidP="00327DD5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383E600D" w14:textId="6BB45592" w:rsidR="00327DD5" w:rsidRPr="00327DD5" w:rsidRDefault="00327DD5" w:rsidP="00327DD5">
            <w:r>
              <w:t xml:space="preserve">Step 1 = </w:t>
            </w:r>
            <w:r w:rsidRPr="00327DD5">
              <w:t>open a new dictionary for the new data</w:t>
            </w:r>
          </w:p>
          <w:p w14:paraId="4BF79D47" w14:textId="32789F00" w:rsidR="00327DD5" w:rsidRPr="00327DD5" w:rsidRDefault="00327DD5" w:rsidP="00327DD5">
            <w:r>
              <w:t xml:space="preserve">Step 2 = </w:t>
            </w:r>
            <w:r w:rsidRPr="00327DD5">
              <w:t>calculate the percentage total marks etc</w:t>
            </w:r>
          </w:p>
          <w:p w14:paraId="75597C5D" w14:textId="24C92C09" w:rsidR="00327DD5" w:rsidRPr="00327DD5" w:rsidRDefault="00327DD5" w:rsidP="00327DD5">
            <w:r>
              <w:t xml:space="preserve">Step 3 = </w:t>
            </w:r>
            <w:r w:rsidRPr="00327DD5">
              <w:t>print the total marks of the submit</w:t>
            </w:r>
          </w:p>
          <w:p w14:paraId="1F72F646" w14:textId="77777777" w:rsidR="00C51FF3" w:rsidRPr="00E93585" w:rsidRDefault="00C51FF3" w:rsidP="00C51FF3">
            <w:pPr>
              <w:rPr>
                <w:b/>
                <w:bCs/>
              </w:rPr>
            </w:pPr>
          </w:p>
        </w:tc>
      </w:tr>
      <w:tr w:rsidR="004D7B58" w14:paraId="08CE6F91" w14:textId="77777777" w:rsidTr="008A28DF">
        <w:trPr>
          <w:trHeight w:val="285"/>
        </w:trPr>
        <w:tc>
          <w:tcPr>
            <w:tcW w:w="1242" w:type="dxa"/>
          </w:tcPr>
          <w:p w14:paraId="61CDCEAD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14:paraId="02B4CC19" w14:textId="77777777" w:rsidR="004D7B58" w:rsidRDefault="00327DD5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Cs w:val="0"/>
                <w:color w:val="000000"/>
              </w:rPr>
            </w:pPr>
            <w:r w:rsidRPr="00327DD5">
              <w:rPr>
                <w:rStyle w:val="StrongEmphasis"/>
                <w:rFonts w:ascii="Caliibri" w:eastAsia="Noto Sans CJK SC Regular" w:hAnsi="Caliibri" w:cs="Times New Roman"/>
                <w:bCs w:val="0"/>
                <w:color w:val="000000"/>
              </w:rPr>
              <w:t>Program</w:t>
            </w:r>
          </w:p>
          <w:p w14:paraId="6BB9E253" w14:textId="2D02B35F" w:rsidR="00327DD5" w:rsidRPr="00327DD5" w:rsidRDefault="00327DD5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Cs w:val="0"/>
                <w:color w:val="000000"/>
              </w:rPr>
            </w:pPr>
            <w:r>
              <w:rPr>
                <w:rFonts w:ascii="Caliibri" w:eastAsia="Noto Sans CJK SC Regular" w:hAnsi="Caliibri" w:cs="Times New Roman"/>
                <w:b/>
                <w:noProof/>
                <w:color w:val="000000"/>
              </w:rPr>
              <w:lastRenderedPageBreak/>
              <w:drawing>
                <wp:inline distT="0" distB="0" distL="0" distR="0" wp14:anchorId="5BA80260" wp14:editId="7FA021E5">
                  <wp:extent cx="4299171" cy="18542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171" cy="185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B58" w:rsidRPr="00E93585" w14:paraId="23DE523C" w14:textId="77777777" w:rsidTr="008A28DF">
        <w:tc>
          <w:tcPr>
            <w:tcW w:w="1242" w:type="dxa"/>
          </w:tcPr>
          <w:p w14:paraId="52E56223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9639" w:type="dxa"/>
          </w:tcPr>
          <w:p w14:paraId="3ECB0FD4" w14:textId="77777777" w:rsidR="004D7B58" w:rsidRDefault="00327DD5" w:rsidP="004D7B5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  <w:p w14:paraId="07547A01" w14:textId="53975F71" w:rsidR="00327DD5" w:rsidRPr="00CB5A92" w:rsidRDefault="000829B9" w:rsidP="004D7B5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3548F7" wp14:editId="5816553A">
                  <wp:extent cx="3714941" cy="56517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941" cy="56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3CB0F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7459315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537F28F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DFB9E20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0DF9E56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44E871B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44A5D23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38610EB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37805D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 w:rsidSect="00BE5C8A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24591" w14:textId="77777777" w:rsidR="00814487" w:rsidRDefault="00814487">
      <w:pPr>
        <w:spacing w:after="0" w:line="240" w:lineRule="auto"/>
      </w:pPr>
      <w:r>
        <w:separator/>
      </w:r>
    </w:p>
  </w:endnote>
  <w:endnote w:type="continuationSeparator" w:id="0">
    <w:p w14:paraId="26DC990C" w14:textId="77777777" w:rsidR="00814487" w:rsidRDefault="0081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D93B2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26609837" w14:textId="77777777">
      <w:tc>
        <w:tcPr>
          <w:tcW w:w="1011" w:type="dxa"/>
        </w:tcPr>
        <w:p w14:paraId="6A4730AE" w14:textId="77777777" w:rsidR="00DA617A" w:rsidRDefault="00BE5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 w:rsidR="00B2560B"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A643C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0B2BEB61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&amp;Engg, PESU</w:t>
          </w:r>
        </w:p>
      </w:tc>
    </w:tr>
  </w:tbl>
  <w:p w14:paraId="0DE4B5B7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B2C25" w14:textId="77777777" w:rsidR="00814487" w:rsidRDefault="00814487">
      <w:pPr>
        <w:spacing w:after="0" w:line="240" w:lineRule="auto"/>
      </w:pPr>
      <w:r>
        <w:separator/>
      </w:r>
    </w:p>
  </w:footnote>
  <w:footnote w:type="continuationSeparator" w:id="0">
    <w:p w14:paraId="00FA2997" w14:textId="77777777" w:rsidR="00814487" w:rsidRDefault="0081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F29E8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04FF1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3EEA97DA" w14:textId="77777777" w:rsidTr="60E73634">
      <w:trPr>
        <w:trHeight w:val="288"/>
      </w:trPr>
      <w:tc>
        <w:tcPr>
          <w:tcW w:w="8403" w:type="dxa"/>
          <w:vAlign w:val="center"/>
        </w:tcPr>
        <w:p w14:paraId="392AD57D" w14:textId="68857D74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eastAsia="en-US" w:bidi="ar-SA"/>
            </w:rPr>
            <w:drawing>
              <wp:inline distT="0" distB="0" distL="0" distR="0" wp14:anchorId="434B2F97" wp14:editId="07777777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60E73634" w:rsidRPr="60E73634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 xml:space="preserve">             Week </w:t>
          </w:r>
          <w:r w:rsidR="00A6161B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>6</w:t>
          </w:r>
          <w:r w:rsidR="60E73634" w:rsidRPr="60E73634">
            <w:rPr>
              <w:rFonts w:ascii="Cambria" w:eastAsia="Cambria" w:hAnsi="Cambria" w:cs="Cambria"/>
              <w:b/>
              <w:bCs/>
              <w:color w:val="000000"/>
              <w:sz w:val="28"/>
              <w:szCs w:val="28"/>
            </w:rPr>
            <w:t>: &lt;title&gt;</w:t>
          </w:r>
        </w:p>
      </w:tc>
      <w:tc>
        <w:tcPr>
          <w:tcW w:w="1367" w:type="dxa"/>
          <w:vAlign w:val="center"/>
        </w:tcPr>
        <w:p w14:paraId="42B71CCD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2DBF0D7D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226A1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B6F"/>
    <w:multiLevelType w:val="hybridMultilevel"/>
    <w:tmpl w:val="87E6FCD6"/>
    <w:lvl w:ilvl="0" w:tplc="99ACE0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91E945C">
      <w:start w:val="1"/>
      <w:numFmt w:val="lowerRoman"/>
      <w:lvlText w:val="%2)"/>
      <w:lvlJc w:val="left"/>
      <w:pPr>
        <w:ind w:left="1800" w:hanging="720"/>
      </w:pPr>
    </w:lvl>
    <w:lvl w:ilvl="2" w:tplc="0F904622">
      <w:start w:val="1"/>
      <w:numFmt w:val="lowerRoman"/>
      <w:lvlText w:val="%3."/>
      <w:lvlJc w:val="right"/>
      <w:pPr>
        <w:ind w:left="2160" w:hanging="180"/>
      </w:pPr>
    </w:lvl>
    <w:lvl w:ilvl="3" w:tplc="F08E3266">
      <w:start w:val="1"/>
      <w:numFmt w:val="decimal"/>
      <w:lvlText w:val="%4."/>
      <w:lvlJc w:val="left"/>
      <w:pPr>
        <w:ind w:left="2880" w:hanging="360"/>
      </w:pPr>
    </w:lvl>
    <w:lvl w:ilvl="4" w:tplc="FCBEAE38">
      <w:start w:val="1"/>
      <w:numFmt w:val="lowerLetter"/>
      <w:lvlText w:val="%5."/>
      <w:lvlJc w:val="left"/>
      <w:pPr>
        <w:ind w:left="3600" w:hanging="360"/>
      </w:pPr>
    </w:lvl>
    <w:lvl w:ilvl="5" w:tplc="3800A4C0">
      <w:start w:val="1"/>
      <w:numFmt w:val="lowerRoman"/>
      <w:lvlText w:val="%6."/>
      <w:lvlJc w:val="right"/>
      <w:pPr>
        <w:ind w:left="4320" w:hanging="180"/>
      </w:pPr>
    </w:lvl>
    <w:lvl w:ilvl="6" w:tplc="05A4BB7C">
      <w:start w:val="1"/>
      <w:numFmt w:val="decimal"/>
      <w:lvlText w:val="%7."/>
      <w:lvlJc w:val="left"/>
      <w:pPr>
        <w:ind w:left="5040" w:hanging="360"/>
      </w:pPr>
    </w:lvl>
    <w:lvl w:ilvl="7" w:tplc="1D605F74">
      <w:start w:val="1"/>
      <w:numFmt w:val="lowerLetter"/>
      <w:lvlText w:val="%8."/>
      <w:lvlJc w:val="left"/>
      <w:pPr>
        <w:ind w:left="5760" w:hanging="360"/>
      </w:pPr>
    </w:lvl>
    <w:lvl w:ilvl="8" w:tplc="3E0266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91486"/>
    <w:multiLevelType w:val="hybridMultilevel"/>
    <w:tmpl w:val="39AAB69C"/>
    <w:lvl w:ilvl="0" w:tplc="4AB0B2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34C6C60">
      <w:start w:val="1"/>
      <w:numFmt w:val="lowerRoman"/>
      <w:lvlText w:val="%2)"/>
      <w:lvlJc w:val="left"/>
      <w:pPr>
        <w:ind w:left="1800" w:hanging="720"/>
      </w:pPr>
    </w:lvl>
    <w:lvl w:ilvl="2" w:tplc="1F2AFB46">
      <w:start w:val="1"/>
      <w:numFmt w:val="lowerRoman"/>
      <w:lvlText w:val="%3."/>
      <w:lvlJc w:val="right"/>
      <w:pPr>
        <w:ind w:left="2160" w:hanging="180"/>
      </w:pPr>
    </w:lvl>
    <w:lvl w:ilvl="3" w:tplc="48403C96">
      <w:start w:val="1"/>
      <w:numFmt w:val="decimal"/>
      <w:lvlText w:val="%4."/>
      <w:lvlJc w:val="left"/>
      <w:pPr>
        <w:ind w:left="2880" w:hanging="360"/>
      </w:pPr>
    </w:lvl>
    <w:lvl w:ilvl="4" w:tplc="93BC0066">
      <w:start w:val="1"/>
      <w:numFmt w:val="lowerLetter"/>
      <w:lvlText w:val="%5."/>
      <w:lvlJc w:val="left"/>
      <w:pPr>
        <w:ind w:left="3600" w:hanging="360"/>
      </w:pPr>
    </w:lvl>
    <w:lvl w:ilvl="5" w:tplc="C08C4804">
      <w:start w:val="1"/>
      <w:numFmt w:val="lowerRoman"/>
      <w:lvlText w:val="%6."/>
      <w:lvlJc w:val="right"/>
      <w:pPr>
        <w:ind w:left="4320" w:hanging="180"/>
      </w:pPr>
    </w:lvl>
    <w:lvl w:ilvl="6" w:tplc="2D28AFF4">
      <w:start w:val="1"/>
      <w:numFmt w:val="decimal"/>
      <w:lvlText w:val="%7."/>
      <w:lvlJc w:val="left"/>
      <w:pPr>
        <w:ind w:left="5040" w:hanging="360"/>
      </w:pPr>
    </w:lvl>
    <w:lvl w:ilvl="7" w:tplc="B2E0AFA2">
      <w:start w:val="1"/>
      <w:numFmt w:val="lowerLetter"/>
      <w:lvlText w:val="%8."/>
      <w:lvlJc w:val="left"/>
      <w:pPr>
        <w:ind w:left="5760" w:hanging="360"/>
      </w:pPr>
    </w:lvl>
    <w:lvl w:ilvl="8" w:tplc="7FE0503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7D66"/>
    <w:multiLevelType w:val="hybridMultilevel"/>
    <w:tmpl w:val="258A6A4C"/>
    <w:lvl w:ilvl="0" w:tplc="7F6E1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B40A978">
      <w:start w:val="1"/>
      <w:numFmt w:val="lowerRoman"/>
      <w:lvlText w:val="%2)"/>
      <w:lvlJc w:val="left"/>
      <w:pPr>
        <w:ind w:left="1800" w:hanging="720"/>
      </w:pPr>
    </w:lvl>
    <w:lvl w:ilvl="2" w:tplc="E2662636">
      <w:start w:val="1"/>
      <w:numFmt w:val="lowerRoman"/>
      <w:lvlText w:val="%3."/>
      <w:lvlJc w:val="right"/>
      <w:pPr>
        <w:ind w:left="2160" w:hanging="180"/>
      </w:pPr>
    </w:lvl>
    <w:lvl w:ilvl="3" w:tplc="458A17EC">
      <w:start w:val="1"/>
      <w:numFmt w:val="decimal"/>
      <w:lvlText w:val="%4."/>
      <w:lvlJc w:val="left"/>
      <w:pPr>
        <w:ind w:left="2880" w:hanging="360"/>
      </w:pPr>
    </w:lvl>
    <w:lvl w:ilvl="4" w:tplc="41A82314">
      <w:start w:val="1"/>
      <w:numFmt w:val="lowerLetter"/>
      <w:lvlText w:val="%5."/>
      <w:lvlJc w:val="left"/>
      <w:pPr>
        <w:ind w:left="3600" w:hanging="360"/>
      </w:pPr>
    </w:lvl>
    <w:lvl w:ilvl="5" w:tplc="29C4B246">
      <w:start w:val="1"/>
      <w:numFmt w:val="lowerRoman"/>
      <w:lvlText w:val="%6."/>
      <w:lvlJc w:val="right"/>
      <w:pPr>
        <w:ind w:left="4320" w:hanging="180"/>
      </w:pPr>
    </w:lvl>
    <w:lvl w:ilvl="6" w:tplc="97923752">
      <w:start w:val="1"/>
      <w:numFmt w:val="decimal"/>
      <w:lvlText w:val="%7."/>
      <w:lvlJc w:val="left"/>
      <w:pPr>
        <w:ind w:left="5040" w:hanging="360"/>
      </w:pPr>
    </w:lvl>
    <w:lvl w:ilvl="7" w:tplc="989CFF28">
      <w:start w:val="1"/>
      <w:numFmt w:val="lowerLetter"/>
      <w:lvlText w:val="%8."/>
      <w:lvlJc w:val="left"/>
      <w:pPr>
        <w:ind w:left="5760" w:hanging="360"/>
      </w:pPr>
    </w:lvl>
    <w:lvl w:ilvl="8" w:tplc="3E4C39B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4CC7"/>
    <w:multiLevelType w:val="hybridMultilevel"/>
    <w:tmpl w:val="4B88FD16"/>
    <w:lvl w:ilvl="0" w:tplc="DA98909E">
      <w:start w:val="1"/>
      <w:numFmt w:val="lowerLetter"/>
      <w:lvlText w:val="%1)"/>
      <w:lvlJc w:val="left"/>
      <w:pPr>
        <w:ind w:left="1440" w:hanging="360"/>
      </w:pPr>
    </w:lvl>
    <w:lvl w:ilvl="1" w:tplc="605C30B6">
      <w:start w:val="1"/>
      <w:numFmt w:val="lowerLetter"/>
      <w:lvlText w:val="%2."/>
      <w:lvlJc w:val="left"/>
      <w:pPr>
        <w:ind w:left="2160" w:hanging="360"/>
      </w:pPr>
    </w:lvl>
    <w:lvl w:ilvl="2" w:tplc="1BE4394C">
      <w:start w:val="1"/>
      <w:numFmt w:val="lowerRoman"/>
      <w:lvlText w:val="%3."/>
      <w:lvlJc w:val="right"/>
      <w:pPr>
        <w:ind w:left="2880" w:hanging="180"/>
      </w:pPr>
    </w:lvl>
    <w:lvl w:ilvl="3" w:tplc="7EF03AFC">
      <w:start w:val="1"/>
      <w:numFmt w:val="decimal"/>
      <w:lvlText w:val="%4."/>
      <w:lvlJc w:val="left"/>
      <w:pPr>
        <w:ind w:left="3600" w:hanging="360"/>
      </w:pPr>
    </w:lvl>
    <w:lvl w:ilvl="4" w:tplc="2CB47AE8">
      <w:start w:val="1"/>
      <w:numFmt w:val="lowerLetter"/>
      <w:lvlText w:val="%5."/>
      <w:lvlJc w:val="left"/>
      <w:pPr>
        <w:ind w:left="4320" w:hanging="360"/>
      </w:pPr>
    </w:lvl>
    <w:lvl w:ilvl="5" w:tplc="90AC82FE">
      <w:start w:val="1"/>
      <w:numFmt w:val="lowerRoman"/>
      <w:lvlText w:val="%6."/>
      <w:lvlJc w:val="right"/>
      <w:pPr>
        <w:ind w:left="5040" w:hanging="180"/>
      </w:pPr>
    </w:lvl>
    <w:lvl w:ilvl="6" w:tplc="CA50F486">
      <w:start w:val="1"/>
      <w:numFmt w:val="decimal"/>
      <w:lvlText w:val="%7."/>
      <w:lvlJc w:val="left"/>
      <w:pPr>
        <w:ind w:left="5760" w:hanging="360"/>
      </w:pPr>
    </w:lvl>
    <w:lvl w:ilvl="7" w:tplc="80629C72">
      <w:start w:val="1"/>
      <w:numFmt w:val="lowerLetter"/>
      <w:lvlText w:val="%8."/>
      <w:lvlJc w:val="left"/>
      <w:pPr>
        <w:ind w:left="6480" w:hanging="360"/>
      </w:pPr>
    </w:lvl>
    <w:lvl w:ilvl="8" w:tplc="44C4624E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4B"/>
    <w:multiLevelType w:val="hybridMultilevel"/>
    <w:tmpl w:val="67CA3272"/>
    <w:lvl w:ilvl="0" w:tplc="58E81012">
      <w:start w:val="1"/>
      <w:numFmt w:val="lowerLetter"/>
      <w:lvlText w:val="%1)"/>
      <w:lvlJc w:val="left"/>
      <w:pPr>
        <w:ind w:left="1440" w:hanging="360"/>
      </w:pPr>
    </w:lvl>
    <w:lvl w:ilvl="1" w:tplc="DD941FEA">
      <w:start w:val="1"/>
      <w:numFmt w:val="lowerLetter"/>
      <w:lvlText w:val="%2."/>
      <w:lvlJc w:val="left"/>
      <w:pPr>
        <w:ind w:left="2160" w:hanging="360"/>
      </w:pPr>
    </w:lvl>
    <w:lvl w:ilvl="2" w:tplc="BB82D976">
      <w:start w:val="1"/>
      <w:numFmt w:val="lowerRoman"/>
      <w:lvlText w:val="%3."/>
      <w:lvlJc w:val="right"/>
      <w:pPr>
        <w:ind w:left="2880" w:hanging="180"/>
      </w:pPr>
    </w:lvl>
    <w:lvl w:ilvl="3" w:tplc="356AA6DE">
      <w:start w:val="1"/>
      <w:numFmt w:val="decimal"/>
      <w:lvlText w:val="%4."/>
      <w:lvlJc w:val="left"/>
      <w:pPr>
        <w:ind w:left="3600" w:hanging="360"/>
      </w:pPr>
    </w:lvl>
    <w:lvl w:ilvl="4" w:tplc="0F92BC28">
      <w:start w:val="1"/>
      <w:numFmt w:val="lowerLetter"/>
      <w:lvlText w:val="%5."/>
      <w:lvlJc w:val="left"/>
      <w:pPr>
        <w:ind w:left="4320" w:hanging="360"/>
      </w:pPr>
    </w:lvl>
    <w:lvl w:ilvl="5" w:tplc="CAACA1BA">
      <w:start w:val="1"/>
      <w:numFmt w:val="lowerRoman"/>
      <w:lvlText w:val="%6."/>
      <w:lvlJc w:val="right"/>
      <w:pPr>
        <w:ind w:left="5040" w:hanging="180"/>
      </w:pPr>
    </w:lvl>
    <w:lvl w:ilvl="6" w:tplc="F03E3B08">
      <w:start w:val="1"/>
      <w:numFmt w:val="decimal"/>
      <w:lvlText w:val="%7."/>
      <w:lvlJc w:val="left"/>
      <w:pPr>
        <w:ind w:left="5760" w:hanging="360"/>
      </w:pPr>
    </w:lvl>
    <w:lvl w:ilvl="7" w:tplc="F508DB52">
      <w:start w:val="1"/>
      <w:numFmt w:val="lowerLetter"/>
      <w:lvlText w:val="%8."/>
      <w:lvlJc w:val="left"/>
      <w:pPr>
        <w:ind w:left="6480" w:hanging="360"/>
      </w:pPr>
    </w:lvl>
    <w:lvl w:ilvl="8" w:tplc="947600F6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9"/>
  </w:num>
  <w:num w:numId="9">
    <w:abstractNumId w:val="4"/>
  </w:num>
  <w:num w:numId="10">
    <w:abstractNumId w:val="20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8"/>
  </w:num>
  <w:num w:numId="16">
    <w:abstractNumId w:val="5"/>
  </w:num>
  <w:num w:numId="17">
    <w:abstractNumId w:val="18"/>
  </w:num>
  <w:num w:numId="18">
    <w:abstractNumId w:val="23"/>
  </w:num>
  <w:num w:numId="19">
    <w:abstractNumId w:val="14"/>
  </w:num>
  <w:num w:numId="20">
    <w:abstractNumId w:val="17"/>
  </w:num>
  <w:num w:numId="21">
    <w:abstractNumId w:val="11"/>
  </w:num>
  <w:num w:numId="22">
    <w:abstractNumId w:val="1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17A"/>
    <w:rsid w:val="00035F15"/>
    <w:rsid w:val="00036A1E"/>
    <w:rsid w:val="000560DF"/>
    <w:rsid w:val="00062A49"/>
    <w:rsid w:val="000829B9"/>
    <w:rsid w:val="00085CD5"/>
    <w:rsid w:val="0009703E"/>
    <w:rsid w:val="000A7109"/>
    <w:rsid w:val="000D02D0"/>
    <w:rsid w:val="00102388"/>
    <w:rsid w:val="00112E0A"/>
    <w:rsid w:val="00117D7B"/>
    <w:rsid w:val="00127FDA"/>
    <w:rsid w:val="001409EA"/>
    <w:rsid w:val="001855C8"/>
    <w:rsid w:val="001A79F2"/>
    <w:rsid w:val="001C07F1"/>
    <w:rsid w:val="001C6ABC"/>
    <w:rsid w:val="002075AC"/>
    <w:rsid w:val="00214A22"/>
    <w:rsid w:val="0022346B"/>
    <w:rsid w:val="00227DEC"/>
    <w:rsid w:val="00230B49"/>
    <w:rsid w:val="00327DD5"/>
    <w:rsid w:val="00335F79"/>
    <w:rsid w:val="00354CE9"/>
    <w:rsid w:val="00375B2F"/>
    <w:rsid w:val="00394945"/>
    <w:rsid w:val="003B0C8A"/>
    <w:rsid w:val="003B3CFA"/>
    <w:rsid w:val="003C15DF"/>
    <w:rsid w:val="003C3A9A"/>
    <w:rsid w:val="003D081B"/>
    <w:rsid w:val="003D1EEB"/>
    <w:rsid w:val="003E3C91"/>
    <w:rsid w:val="004131A5"/>
    <w:rsid w:val="00446A4A"/>
    <w:rsid w:val="00452006"/>
    <w:rsid w:val="0046782E"/>
    <w:rsid w:val="004828A6"/>
    <w:rsid w:val="0049363B"/>
    <w:rsid w:val="004D7B58"/>
    <w:rsid w:val="004F34DA"/>
    <w:rsid w:val="00505CF0"/>
    <w:rsid w:val="00534290"/>
    <w:rsid w:val="005405C4"/>
    <w:rsid w:val="00546730"/>
    <w:rsid w:val="005468A5"/>
    <w:rsid w:val="00557F0C"/>
    <w:rsid w:val="00581A0D"/>
    <w:rsid w:val="00586B00"/>
    <w:rsid w:val="005A6177"/>
    <w:rsid w:val="005C3988"/>
    <w:rsid w:val="005C7DA5"/>
    <w:rsid w:val="005F18FC"/>
    <w:rsid w:val="006036A4"/>
    <w:rsid w:val="006321F0"/>
    <w:rsid w:val="006577D2"/>
    <w:rsid w:val="006628C5"/>
    <w:rsid w:val="00670B20"/>
    <w:rsid w:val="006822F7"/>
    <w:rsid w:val="006A643C"/>
    <w:rsid w:val="006B3DF9"/>
    <w:rsid w:val="007906B9"/>
    <w:rsid w:val="007A0795"/>
    <w:rsid w:val="007A0815"/>
    <w:rsid w:val="007B1445"/>
    <w:rsid w:val="007B51C5"/>
    <w:rsid w:val="007C52F3"/>
    <w:rsid w:val="00814487"/>
    <w:rsid w:val="00851B08"/>
    <w:rsid w:val="008A0E4C"/>
    <w:rsid w:val="008A28DF"/>
    <w:rsid w:val="008A7DC6"/>
    <w:rsid w:val="00980F7A"/>
    <w:rsid w:val="00984F06"/>
    <w:rsid w:val="00992B42"/>
    <w:rsid w:val="00995E55"/>
    <w:rsid w:val="009B3DAA"/>
    <w:rsid w:val="009C34E0"/>
    <w:rsid w:val="009D5F52"/>
    <w:rsid w:val="009E0197"/>
    <w:rsid w:val="00A00945"/>
    <w:rsid w:val="00A5533C"/>
    <w:rsid w:val="00A6161B"/>
    <w:rsid w:val="00A655B7"/>
    <w:rsid w:val="00A65771"/>
    <w:rsid w:val="00AB4FAC"/>
    <w:rsid w:val="00AE1A2C"/>
    <w:rsid w:val="00B0722A"/>
    <w:rsid w:val="00B11BFF"/>
    <w:rsid w:val="00B12B11"/>
    <w:rsid w:val="00B150A2"/>
    <w:rsid w:val="00B2560B"/>
    <w:rsid w:val="00B54C6D"/>
    <w:rsid w:val="00B57904"/>
    <w:rsid w:val="00B67DF5"/>
    <w:rsid w:val="00B928A8"/>
    <w:rsid w:val="00BC3140"/>
    <w:rsid w:val="00BE5C8A"/>
    <w:rsid w:val="00C054F8"/>
    <w:rsid w:val="00C10058"/>
    <w:rsid w:val="00C51FF3"/>
    <w:rsid w:val="00C61A62"/>
    <w:rsid w:val="00C82141"/>
    <w:rsid w:val="00CB252D"/>
    <w:rsid w:val="00CB2ACB"/>
    <w:rsid w:val="00CB5A92"/>
    <w:rsid w:val="00CD2C29"/>
    <w:rsid w:val="00D1316B"/>
    <w:rsid w:val="00D13ACA"/>
    <w:rsid w:val="00D177C8"/>
    <w:rsid w:val="00D45DC7"/>
    <w:rsid w:val="00D55AD2"/>
    <w:rsid w:val="00D96F29"/>
    <w:rsid w:val="00DA617A"/>
    <w:rsid w:val="00DC4926"/>
    <w:rsid w:val="00DD56E7"/>
    <w:rsid w:val="00E21C65"/>
    <w:rsid w:val="00E27C33"/>
    <w:rsid w:val="00E321B3"/>
    <w:rsid w:val="00E60587"/>
    <w:rsid w:val="00EC6FD6"/>
    <w:rsid w:val="00EE202B"/>
    <w:rsid w:val="00F01A02"/>
    <w:rsid w:val="00F455DF"/>
    <w:rsid w:val="00F86EDE"/>
    <w:rsid w:val="00FE1A48"/>
    <w:rsid w:val="1F686D1C"/>
    <w:rsid w:val="60E73634"/>
    <w:rsid w:val="719A2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FFDC"/>
  <w15:docId w15:val="{6A0F8429-8460-48B3-BCA6-7450A748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E5C8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rsid w:val="00BE5C8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E5C8A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rsid w:val="00BE5C8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" Type="http://schemas.openxmlformats.org/officeDocument/2006/relationships/customXml" Target="../customXml/item3.xml"/><Relationship Id="rId21" Type="http://schemas.openxmlformats.org/officeDocument/2006/relationships/image" Target="media/image11.tmp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24" Type="http://schemas.openxmlformats.org/officeDocument/2006/relationships/image" Target="media/image14.tmp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B9504CAF1AF42A2C68C1C3308E6DE" ma:contentTypeVersion="7" ma:contentTypeDescription="Create a new document." ma:contentTypeScope="" ma:versionID="c950bcecbfa5fd35f41eeb589d6d2609">
  <xsd:schema xmlns:xsd="http://www.w3.org/2001/XMLSchema" xmlns:xs="http://www.w3.org/2001/XMLSchema" xmlns:p="http://schemas.microsoft.com/office/2006/metadata/properties" xmlns:ns2="8af7bd33-7bce-41e8-94b7-76309c7c26da" targetNamespace="http://schemas.microsoft.com/office/2006/metadata/properties" ma:root="true" ma:fieldsID="18d63be887e44bbc60217d23cb44fa60" ns2:_="">
    <xsd:import namespace="8af7bd33-7bce-41e8-94b7-76309c7c2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7bd33-7bce-41e8-94b7-76309c7c2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8D6256-D503-42A3-BB2A-089567B7F7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7bd33-7bce-41e8-94b7-76309c7c2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5E21447-1466-4E9E-9689-82C56F8C06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1D2FAA-5A4E-454B-B968-0143898876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sundeep A</cp:lastModifiedBy>
  <cp:revision>73</cp:revision>
  <dcterms:created xsi:type="dcterms:W3CDTF">2021-01-08T08:52:00Z</dcterms:created>
  <dcterms:modified xsi:type="dcterms:W3CDTF">2021-03-04T14:47:00Z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0x010100A61B9504CAF1AF42A2C68C1C3308E6DE</vt:lpwstr>
  </property>
</Properties>
</file>